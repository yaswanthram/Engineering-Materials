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2D7" w:rsidRPr="006A32D7" w:rsidRDefault="006A32D7" w:rsidP="006A32D7">
      <w:pPr>
        <w:spacing w:after="0" w:line="240" w:lineRule="auto"/>
        <w:rPr>
          <w:rFonts w:ascii="Times New Roman" w:hAnsi="Times New Roman" w:cs="Times New Roman"/>
          <w:b/>
          <w:bCs/>
          <w:sz w:val="24"/>
          <w:szCs w:val="24"/>
        </w:rPr>
      </w:pPr>
      <w:r w:rsidRPr="006A32D7">
        <w:rPr>
          <w:rFonts w:ascii="Times New Roman" w:hAnsi="Times New Roman" w:cs="Times New Roman"/>
          <w:b/>
          <w:bCs/>
          <w:sz w:val="24"/>
          <w:szCs w:val="24"/>
          <w:u w:val="single"/>
        </w:rPr>
        <w:t>PRACTICE PROBLEMS BASED ON CONTIGUOUS MEMORY ALLOCATION-</w:t>
      </w:r>
    </w:p>
    <w:p w:rsidR="006A32D7" w:rsidRPr="006A32D7" w:rsidRDefault="006A32D7" w:rsidP="006A32D7">
      <w:pPr>
        <w:spacing w:after="0" w:line="240" w:lineRule="auto"/>
        <w:rPr>
          <w:rFonts w:ascii="Times New Roman" w:hAnsi="Times New Roman" w:cs="Times New Roman"/>
          <w:b/>
          <w:bCs/>
          <w:sz w:val="24"/>
          <w:szCs w:val="24"/>
        </w:rPr>
      </w:pPr>
      <w:r w:rsidRPr="006A32D7">
        <w:rPr>
          <w:rFonts w:ascii="Times New Roman" w:hAnsi="Times New Roman" w:cs="Times New Roman"/>
          <w:b/>
          <w:bCs/>
          <w:sz w:val="24"/>
          <w:szCs w:val="24"/>
          <w:u w:val="single"/>
        </w:rPr>
        <w:t>Problem-01:</w:t>
      </w:r>
    </w:p>
    <w:p w:rsidR="006A32D7" w:rsidRPr="006A32D7" w:rsidRDefault="006A32D7" w:rsidP="006A32D7">
      <w:p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Consider six memory partitions of size 200 KB, 400 KB, 600 KB, 500 KB, 300 KB and 250 KB. These partitions need to be allocated to four processes of sizes 357 KB, 210 KB, 468 KB and 491 KB in that order.</w:t>
      </w:r>
    </w:p>
    <w:p w:rsidR="006A32D7" w:rsidRPr="006A32D7" w:rsidRDefault="006A32D7" w:rsidP="006A32D7">
      <w:p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Perform the allocation of processes using-</w:t>
      </w:r>
    </w:p>
    <w:p w:rsidR="006A32D7" w:rsidRPr="006A32D7" w:rsidRDefault="006A32D7" w:rsidP="006A32D7">
      <w:pPr>
        <w:numPr>
          <w:ilvl w:val="0"/>
          <w:numId w:val="1"/>
        </w:num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First Fit Algorithm</w:t>
      </w:r>
    </w:p>
    <w:p w:rsidR="006A32D7" w:rsidRPr="006A32D7" w:rsidRDefault="006A32D7" w:rsidP="006A32D7">
      <w:pPr>
        <w:numPr>
          <w:ilvl w:val="0"/>
          <w:numId w:val="1"/>
        </w:num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Best Fit Algorithm</w:t>
      </w:r>
    </w:p>
    <w:p w:rsidR="006A32D7" w:rsidRPr="006A32D7" w:rsidRDefault="006A32D7" w:rsidP="006A32D7">
      <w:pPr>
        <w:numPr>
          <w:ilvl w:val="0"/>
          <w:numId w:val="1"/>
        </w:num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Worst Fit Algorithm</w:t>
      </w:r>
    </w:p>
    <w:p w:rsidR="006A32D7" w:rsidRPr="006A32D7" w:rsidRDefault="006A32D7" w:rsidP="006A32D7">
      <w:p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 </w:t>
      </w:r>
    </w:p>
    <w:p w:rsidR="006A32D7" w:rsidRPr="006A32D7" w:rsidRDefault="006A32D7" w:rsidP="006A32D7">
      <w:pPr>
        <w:spacing w:after="0" w:line="240" w:lineRule="auto"/>
        <w:rPr>
          <w:rFonts w:ascii="Times New Roman" w:hAnsi="Times New Roman" w:cs="Times New Roman"/>
          <w:b/>
          <w:bCs/>
          <w:sz w:val="24"/>
          <w:szCs w:val="24"/>
        </w:rPr>
      </w:pPr>
      <w:r w:rsidRPr="006A32D7">
        <w:rPr>
          <w:rFonts w:ascii="Times New Roman" w:hAnsi="Times New Roman" w:cs="Times New Roman"/>
          <w:b/>
          <w:bCs/>
          <w:sz w:val="24"/>
          <w:szCs w:val="24"/>
          <w:u w:val="single"/>
        </w:rPr>
        <w:t>Solution-</w:t>
      </w:r>
    </w:p>
    <w:p w:rsidR="006A32D7" w:rsidRPr="006A32D7" w:rsidRDefault="006A32D7" w:rsidP="006A32D7">
      <w:p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According to question,</w:t>
      </w:r>
    </w:p>
    <w:p w:rsidR="006A32D7" w:rsidRPr="006A32D7" w:rsidRDefault="006A32D7" w:rsidP="006A32D7">
      <w:p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The main memory has been divided into fixed size partitions as-</w:t>
      </w:r>
    </w:p>
    <w:p w:rsidR="006A32D7" w:rsidRPr="006A32D7" w:rsidRDefault="006A32D7" w:rsidP="006A32D7">
      <w:p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 </w:t>
      </w:r>
    </w:p>
    <w:p w:rsidR="006A32D7" w:rsidRPr="006A32D7" w:rsidRDefault="006A32D7" w:rsidP="006A32D7">
      <w:pPr>
        <w:spacing w:after="0" w:line="240" w:lineRule="auto"/>
        <w:rPr>
          <w:rFonts w:ascii="Times New Roman" w:hAnsi="Times New Roman" w:cs="Times New Roman"/>
          <w:sz w:val="24"/>
          <w:szCs w:val="24"/>
        </w:rPr>
      </w:pPr>
      <w:r w:rsidRPr="006A32D7">
        <w:rPr>
          <w:rFonts w:ascii="Times New Roman" w:hAnsi="Times New Roman" w:cs="Times New Roman"/>
          <w:noProof/>
          <w:sz w:val="24"/>
          <w:szCs w:val="24"/>
        </w:rPr>
        <w:drawing>
          <wp:inline distT="0" distB="0" distL="0" distR="0">
            <wp:extent cx="5962325" cy="980754"/>
            <wp:effectExtent l="19050" t="0" r="325" b="0"/>
            <wp:docPr id="101" name="Picture 101" descr="https://www.gatevidyalay.com/wp-content/uploads/2018/11/Contiguous-Memory-Allocation-Proble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ww.gatevidyalay.com/wp-content/uploads/2018/11/Contiguous-Memory-Allocation-Problem-01.png"/>
                    <pic:cNvPicPr>
                      <a:picLocks noChangeAspect="1" noChangeArrowheads="1"/>
                    </pic:cNvPicPr>
                  </pic:nvPicPr>
                  <pic:blipFill>
                    <a:blip r:embed="rId5"/>
                    <a:srcRect/>
                    <a:stretch>
                      <a:fillRect/>
                    </a:stretch>
                  </pic:blipFill>
                  <pic:spPr bwMode="auto">
                    <a:xfrm>
                      <a:off x="0" y="0"/>
                      <a:ext cx="5963496" cy="980947"/>
                    </a:xfrm>
                    <a:prstGeom prst="rect">
                      <a:avLst/>
                    </a:prstGeom>
                    <a:noFill/>
                    <a:ln w="9525">
                      <a:noFill/>
                      <a:miter lim="800000"/>
                      <a:headEnd/>
                      <a:tailEnd/>
                    </a:ln>
                  </pic:spPr>
                </pic:pic>
              </a:graphicData>
            </a:graphic>
          </wp:inline>
        </w:drawing>
      </w:r>
    </w:p>
    <w:p w:rsidR="006A32D7" w:rsidRPr="006A32D7" w:rsidRDefault="006A32D7" w:rsidP="006A32D7">
      <w:p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 </w:t>
      </w:r>
    </w:p>
    <w:p w:rsidR="006A32D7" w:rsidRPr="006A32D7" w:rsidRDefault="006A32D7" w:rsidP="006A32D7">
      <w:p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Let us say the given processes are-</w:t>
      </w:r>
    </w:p>
    <w:p w:rsidR="006A32D7" w:rsidRPr="006A32D7" w:rsidRDefault="006A32D7" w:rsidP="006A32D7">
      <w:pPr>
        <w:numPr>
          <w:ilvl w:val="0"/>
          <w:numId w:val="2"/>
        </w:num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Process P1 = 357 KB</w:t>
      </w:r>
    </w:p>
    <w:p w:rsidR="006A32D7" w:rsidRPr="006A32D7" w:rsidRDefault="006A32D7" w:rsidP="006A32D7">
      <w:pPr>
        <w:numPr>
          <w:ilvl w:val="0"/>
          <w:numId w:val="2"/>
        </w:num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Process P2 = 210 KB</w:t>
      </w:r>
    </w:p>
    <w:p w:rsidR="006A32D7" w:rsidRPr="006A32D7" w:rsidRDefault="006A32D7" w:rsidP="006A32D7">
      <w:pPr>
        <w:numPr>
          <w:ilvl w:val="0"/>
          <w:numId w:val="2"/>
        </w:num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Process P3 = 468 KB</w:t>
      </w:r>
    </w:p>
    <w:p w:rsidR="006A32D7" w:rsidRPr="006A32D7" w:rsidRDefault="006A32D7" w:rsidP="006A32D7">
      <w:pPr>
        <w:numPr>
          <w:ilvl w:val="0"/>
          <w:numId w:val="2"/>
        </w:num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Process P4 = 491 KB</w:t>
      </w:r>
    </w:p>
    <w:p w:rsidR="006A32D7" w:rsidRPr="006A32D7" w:rsidRDefault="006A32D7" w:rsidP="006A32D7">
      <w:p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 </w:t>
      </w:r>
    </w:p>
    <w:p w:rsidR="006A32D7" w:rsidRPr="006A32D7" w:rsidRDefault="006A32D7" w:rsidP="006A32D7">
      <w:pPr>
        <w:spacing w:after="0" w:line="240" w:lineRule="auto"/>
        <w:rPr>
          <w:rFonts w:ascii="Times New Roman" w:hAnsi="Times New Roman" w:cs="Times New Roman"/>
          <w:b/>
          <w:bCs/>
          <w:sz w:val="24"/>
          <w:szCs w:val="24"/>
        </w:rPr>
      </w:pPr>
      <w:r w:rsidRPr="006A32D7">
        <w:rPr>
          <w:rFonts w:ascii="Times New Roman" w:hAnsi="Times New Roman" w:cs="Times New Roman"/>
          <w:b/>
          <w:bCs/>
          <w:sz w:val="24"/>
          <w:szCs w:val="24"/>
          <w:u w:val="single"/>
        </w:rPr>
        <w:t>Allocation Using First Fit Algorithm-</w:t>
      </w:r>
    </w:p>
    <w:p w:rsidR="006A32D7" w:rsidRPr="006A32D7" w:rsidRDefault="006A32D7" w:rsidP="006A32D7">
      <w:p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 </w:t>
      </w:r>
    </w:p>
    <w:p w:rsidR="006A32D7" w:rsidRPr="006A32D7" w:rsidRDefault="006A32D7" w:rsidP="006A32D7">
      <w:pPr>
        <w:spacing w:after="0" w:line="240" w:lineRule="auto"/>
        <w:rPr>
          <w:rFonts w:ascii="Times New Roman" w:hAnsi="Times New Roman" w:cs="Times New Roman"/>
          <w:sz w:val="24"/>
          <w:szCs w:val="24"/>
        </w:rPr>
      </w:pPr>
      <w:r w:rsidRPr="006A32D7">
        <w:rPr>
          <w:rFonts w:ascii="Times New Roman" w:hAnsi="Times New Roman" w:cs="Times New Roman"/>
          <w:sz w:val="24"/>
          <w:szCs w:val="24"/>
        </w:rPr>
        <w:t>In First Fit Algorithm,</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w:t>
      </w:r>
      <w:r w:rsidRPr="006A32D7">
        <w:rPr>
          <w:rFonts w:ascii="Times New Roman" w:hAnsi="Times New Roman" w:cs="Times New Roman"/>
          <w:color w:val="000000" w:themeColor="text1"/>
          <w:sz w:val="24"/>
          <w:szCs w:val="24"/>
        </w:rPr>
        <w:tab/>
        <w:t>Algorithm starts scanning the partitions serially.</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w:t>
      </w:r>
      <w:r w:rsidRPr="006A32D7">
        <w:rPr>
          <w:rFonts w:ascii="Times New Roman" w:hAnsi="Times New Roman" w:cs="Times New Roman"/>
          <w:color w:val="000000" w:themeColor="text1"/>
          <w:sz w:val="24"/>
          <w:szCs w:val="24"/>
        </w:rPr>
        <w:tab/>
        <w:t>When a partition big enough to store the process is found, it allocates that partition to the process.</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 xml:space="preserve"> </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The allocation of partitions to the given processes is shown below-</w:t>
      </w:r>
    </w:p>
    <w:p w:rsidR="006A32D7" w:rsidRPr="006A32D7" w:rsidRDefault="006A32D7" w:rsidP="006A32D7">
      <w:pPr>
        <w:spacing w:after="0" w:line="240" w:lineRule="auto"/>
        <w:rPr>
          <w:ins w:id="0" w:author="Unknown"/>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 xml:space="preserve"> Step-01:</w:t>
      </w:r>
      <w:ins w:id="1" w:author="Unknown">
        <w:r w:rsidRPr="006A32D7">
          <w:rPr>
            <w:rFonts w:ascii="Times New Roman" w:hAnsi="Times New Roman" w:cs="Times New Roman"/>
            <w:color w:val="000000" w:themeColor="text1"/>
            <w:sz w:val="24"/>
            <w:szCs w:val="24"/>
          </w:rPr>
          <w:t> </w:t>
        </w:r>
      </w:ins>
    </w:p>
    <w:p w:rsidR="006A32D7" w:rsidRPr="006A32D7" w:rsidRDefault="006A32D7" w:rsidP="006A32D7">
      <w:pPr>
        <w:spacing w:after="0" w:line="240" w:lineRule="auto"/>
        <w:rPr>
          <w:ins w:id="2" w:author="Unknown"/>
          <w:rFonts w:ascii="Times New Roman" w:hAnsi="Times New Roman" w:cs="Times New Roman"/>
          <w:color w:val="000000" w:themeColor="text1"/>
          <w:sz w:val="24"/>
          <w:szCs w:val="24"/>
        </w:rPr>
      </w:pPr>
      <w:r w:rsidRPr="006A32D7">
        <w:rPr>
          <w:rFonts w:ascii="Times New Roman" w:hAnsi="Times New Roman" w:cs="Times New Roman"/>
          <w:noProof/>
          <w:color w:val="000000" w:themeColor="text1"/>
          <w:sz w:val="24"/>
          <w:szCs w:val="24"/>
        </w:rPr>
        <w:drawing>
          <wp:inline distT="0" distB="0" distL="0" distR="0">
            <wp:extent cx="5943600" cy="977674"/>
            <wp:effectExtent l="19050" t="0" r="0" b="0"/>
            <wp:docPr id="13" name="Picture 102" descr="https://www.gatevidyalay.com/wp-content/uploads/2018/11/Contiguous-Memory-Allocation-Problem-01-First-Fit-Algorithm-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atevidyalay.com/wp-content/uploads/2018/11/Contiguous-Memory-Allocation-Problem-01-First-Fit-Algorithm-Step-01.png"/>
                    <pic:cNvPicPr>
                      <a:picLocks noChangeAspect="1" noChangeArrowheads="1"/>
                    </pic:cNvPicPr>
                  </pic:nvPicPr>
                  <pic:blipFill>
                    <a:blip r:embed="rId6"/>
                    <a:srcRect/>
                    <a:stretch>
                      <a:fillRect/>
                    </a:stretch>
                  </pic:blipFill>
                  <pic:spPr bwMode="auto">
                    <a:xfrm>
                      <a:off x="0" y="0"/>
                      <a:ext cx="5943600" cy="977674"/>
                    </a:xfrm>
                    <a:prstGeom prst="rect">
                      <a:avLst/>
                    </a:prstGeom>
                    <a:noFill/>
                    <a:ln w="9525">
                      <a:noFill/>
                      <a:miter lim="800000"/>
                      <a:headEnd/>
                      <a:tailEnd/>
                    </a:ln>
                  </pic:spPr>
                </pic:pic>
              </a:graphicData>
            </a:graphic>
          </wp:inline>
        </w:drawing>
      </w:r>
    </w:p>
    <w:p w:rsidR="006A32D7" w:rsidRPr="006A32D7" w:rsidRDefault="006A32D7" w:rsidP="006A32D7">
      <w:pPr>
        <w:spacing w:after="0" w:line="240" w:lineRule="auto"/>
        <w:rPr>
          <w:ins w:id="3" w:author="Unknown"/>
          <w:rFonts w:ascii="Times New Roman" w:hAnsi="Times New Roman" w:cs="Times New Roman"/>
          <w:color w:val="000000" w:themeColor="text1"/>
          <w:sz w:val="24"/>
          <w:szCs w:val="24"/>
        </w:rPr>
      </w:pPr>
      <w:ins w:id="4" w:author="Unknown">
        <w:r w:rsidRPr="006A32D7">
          <w:rPr>
            <w:rFonts w:ascii="Times New Roman" w:hAnsi="Times New Roman" w:cs="Times New Roman"/>
            <w:color w:val="000000" w:themeColor="text1"/>
            <w:sz w:val="24"/>
            <w:szCs w:val="24"/>
          </w:rPr>
          <w:t> </w:t>
        </w:r>
      </w:ins>
      <w:r w:rsidRPr="006A32D7">
        <w:rPr>
          <w:rFonts w:ascii="Times New Roman" w:hAnsi="Times New Roman" w:cs="Times New Roman"/>
          <w:color w:val="000000" w:themeColor="text1"/>
          <w:sz w:val="24"/>
          <w:szCs w:val="24"/>
        </w:rPr>
        <w:t>Step-02:</w:t>
      </w:r>
    </w:p>
    <w:p w:rsidR="006A32D7" w:rsidRPr="006A32D7" w:rsidRDefault="006A32D7" w:rsidP="006A32D7">
      <w:pPr>
        <w:spacing w:after="0" w:line="240" w:lineRule="auto"/>
        <w:rPr>
          <w:ins w:id="5" w:author="Unknown"/>
          <w:rFonts w:ascii="Times New Roman" w:hAnsi="Times New Roman" w:cs="Times New Roman"/>
          <w:color w:val="000000" w:themeColor="text1"/>
          <w:sz w:val="24"/>
          <w:szCs w:val="24"/>
        </w:rPr>
      </w:pPr>
      <w:ins w:id="6" w:author="Unknown">
        <w:r w:rsidRPr="006A32D7">
          <w:rPr>
            <w:rFonts w:ascii="Times New Roman" w:hAnsi="Times New Roman" w:cs="Times New Roman"/>
            <w:color w:val="000000" w:themeColor="text1"/>
            <w:sz w:val="24"/>
            <w:szCs w:val="24"/>
          </w:rPr>
          <w:t> </w:t>
        </w:r>
      </w:ins>
    </w:p>
    <w:p w:rsidR="006A32D7" w:rsidRPr="006A32D7" w:rsidRDefault="006A32D7" w:rsidP="006A32D7">
      <w:pPr>
        <w:spacing w:after="0" w:line="240" w:lineRule="auto"/>
        <w:rPr>
          <w:ins w:id="7" w:author="Unknown"/>
          <w:rFonts w:ascii="Times New Roman" w:hAnsi="Times New Roman" w:cs="Times New Roman"/>
          <w:color w:val="000000" w:themeColor="text1"/>
          <w:sz w:val="24"/>
          <w:szCs w:val="24"/>
        </w:rPr>
      </w:pPr>
      <w:r w:rsidRPr="006A32D7">
        <w:rPr>
          <w:rFonts w:ascii="Times New Roman" w:hAnsi="Times New Roman" w:cs="Times New Roman"/>
          <w:noProof/>
          <w:color w:val="000000" w:themeColor="text1"/>
          <w:sz w:val="24"/>
          <w:szCs w:val="24"/>
        </w:rPr>
        <w:lastRenderedPageBreak/>
        <w:drawing>
          <wp:inline distT="0" distB="0" distL="0" distR="0">
            <wp:extent cx="6624000" cy="1089593"/>
            <wp:effectExtent l="19050" t="0" r="5400" b="0"/>
            <wp:docPr id="103" name="Picture 103" descr="https://www.gatevidyalay.com/wp-content/uploads/2018/11/Contiguous-Memory-Allocation-Problem-01-First-Fit-Algorithm-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www.gatevidyalay.com/wp-content/uploads/2018/11/Contiguous-Memory-Allocation-Problem-01-First-Fit-Algorithm-Step-02.png"/>
                    <pic:cNvPicPr>
                      <a:picLocks noChangeAspect="1" noChangeArrowheads="1"/>
                    </pic:cNvPicPr>
                  </pic:nvPicPr>
                  <pic:blipFill>
                    <a:blip r:embed="rId7"/>
                    <a:srcRect/>
                    <a:stretch>
                      <a:fillRect/>
                    </a:stretch>
                  </pic:blipFill>
                  <pic:spPr bwMode="auto">
                    <a:xfrm>
                      <a:off x="0" y="0"/>
                      <a:ext cx="6623492" cy="1089509"/>
                    </a:xfrm>
                    <a:prstGeom prst="rect">
                      <a:avLst/>
                    </a:prstGeom>
                    <a:noFill/>
                    <a:ln w="9525">
                      <a:noFill/>
                      <a:miter lim="800000"/>
                      <a:headEnd/>
                      <a:tailEnd/>
                    </a:ln>
                  </pic:spPr>
                </pic:pic>
              </a:graphicData>
            </a:graphic>
          </wp:inline>
        </w:drawing>
      </w:r>
    </w:p>
    <w:p w:rsidR="006A32D7" w:rsidRPr="006A32D7" w:rsidRDefault="006A32D7" w:rsidP="006A32D7">
      <w:pPr>
        <w:spacing w:after="0" w:line="240" w:lineRule="auto"/>
        <w:rPr>
          <w:ins w:id="8" w:author="Unknown"/>
          <w:rFonts w:ascii="Times New Roman" w:hAnsi="Times New Roman" w:cs="Times New Roman"/>
          <w:color w:val="000000" w:themeColor="text1"/>
          <w:sz w:val="24"/>
          <w:szCs w:val="24"/>
        </w:rPr>
      </w:pPr>
      <w:ins w:id="9" w:author="Unknown">
        <w:r w:rsidRPr="006A32D7">
          <w:rPr>
            <w:rFonts w:ascii="Times New Roman" w:hAnsi="Times New Roman" w:cs="Times New Roman"/>
            <w:color w:val="000000" w:themeColor="text1"/>
            <w:sz w:val="24"/>
            <w:szCs w:val="24"/>
          </w:rPr>
          <w:t> </w:t>
        </w:r>
      </w:ins>
    </w:p>
    <w:p w:rsidR="006A32D7" w:rsidRPr="006A32D7" w:rsidRDefault="006A32D7" w:rsidP="006A32D7">
      <w:pPr>
        <w:spacing w:after="0" w:line="240" w:lineRule="auto"/>
        <w:rPr>
          <w:ins w:id="10" w:author="Unknown"/>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Step-03:</w:t>
      </w:r>
      <w:ins w:id="11" w:author="Unknown">
        <w:r w:rsidRPr="006A32D7">
          <w:rPr>
            <w:rFonts w:ascii="Times New Roman" w:hAnsi="Times New Roman" w:cs="Times New Roman"/>
            <w:color w:val="000000" w:themeColor="text1"/>
            <w:sz w:val="24"/>
            <w:szCs w:val="24"/>
          </w:rPr>
          <w:t> </w:t>
        </w:r>
      </w:ins>
    </w:p>
    <w:p w:rsidR="006A32D7" w:rsidRPr="006A32D7" w:rsidRDefault="006A32D7" w:rsidP="006A32D7">
      <w:pPr>
        <w:spacing w:after="0" w:line="240" w:lineRule="auto"/>
        <w:rPr>
          <w:ins w:id="12" w:author="Unknown"/>
          <w:rFonts w:ascii="Times New Roman" w:hAnsi="Times New Roman" w:cs="Times New Roman"/>
          <w:color w:val="000000" w:themeColor="text1"/>
          <w:sz w:val="24"/>
          <w:szCs w:val="24"/>
        </w:rPr>
      </w:pPr>
      <w:r w:rsidRPr="006A32D7">
        <w:rPr>
          <w:rFonts w:ascii="Times New Roman" w:hAnsi="Times New Roman" w:cs="Times New Roman"/>
          <w:noProof/>
          <w:color w:val="000000" w:themeColor="text1"/>
          <w:sz w:val="24"/>
          <w:szCs w:val="24"/>
        </w:rPr>
        <w:drawing>
          <wp:inline distT="0" distB="0" distL="0" distR="0">
            <wp:extent cx="6264000" cy="1030378"/>
            <wp:effectExtent l="19050" t="0" r="3450" b="0"/>
            <wp:docPr id="104" name="Picture 104" descr="https://www.gatevidyalay.com/wp-content/uploads/2018/11/Contiguous-Memory-Allocation-Problem-01-First-Fit-Algorithm-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www.gatevidyalay.com/wp-content/uploads/2018/11/Contiguous-Memory-Allocation-Problem-01-First-Fit-Algorithm-Step-03.png"/>
                    <pic:cNvPicPr>
                      <a:picLocks noChangeAspect="1" noChangeArrowheads="1"/>
                    </pic:cNvPicPr>
                  </pic:nvPicPr>
                  <pic:blipFill>
                    <a:blip r:embed="rId8"/>
                    <a:srcRect/>
                    <a:stretch>
                      <a:fillRect/>
                    </a:stretch>
                  </pic:blipFill>
                  <pic:spPr bwMode="auto">
                    <a:xfrm>
                      <a:off x="0" y="0"/>
                      <a:ext cx="6269570" cy="1031294"/>
                    </a:xfrm>
                    <a:prstGeom prst="rect">
                      <a:avLst/>
                    </a:prstGeom>
                    <a:noFill/>
                    <a:ln w="9525">
                      <a:noFill/>
                      <a:miter lim="800000"/>
                      <a:headEnd/>
                      <a:tailEnd/>
                    </a:ln>
                  </pic:spPr>
                </pic:pic>
              </a:graphicData>
            </a:graphic>
          </wp:inline>
        </w:drawing>
      </w:r>
    </w:p>
    <w:p w:rsidR="006A32D7" w:rsidRPr="006A32D7" w:rsidRDefault="006A32D7" w:rsidP="006A32D7">
      <w:pPr>
        <w:spacing w:after="0" w:line="240" w:lineRule="auto"/>
        <w:rPr>
          <w:ins w:id="13" w:author="Unknown"/>
          <w:rFonts w:ascii="Times New Roman" w:hAnsi="Times New Roman" w:cs="Times New Roman"/>
          <w:color w:val="000000" w:themeColor="text1"/>
          <w:sz w:val="24"/>
          <w:szCs w:val="24"/>
        </w:rPr>
      </w:pPr>
      <w:ins w:id="14" w:author="Unknown">
        <w:r w:rsidRPr="006A32D7">
          <w:rPr>
            <w:rFonts w:ascii="Times New Roman" w:hAnsi="Times New Roman" w:cs="Times New Roman"/>
            <w:color w:val="000000" w:themeColor="text1"/>
            <w:sz w:val="24"/>
            <w:szCs w:val="24"/>
          </w:rPr>
          <w:t> </w:t>
        </w:r>
      </w:ins>
    </w:p>
    <w:p w:rsidR="006A32D7" w:rsidRPr="006A32D7" w:rsidRDefault="006A32D7" w:rsidP="006A32D7">
      <w:pPr>
        <w:spacing w:after="0" w:line="240" w:lineRule="auto"/>
        <w:rPr>
          <w:ins w:id="15" w:author="Unknown"/>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Step-04:</w:t>
      </w:r>
      <w:ins w:id="16" w:author="Unknown">
        <w:r w:rsidRPr="006A32D7">
          <w:rPr>
            <w:rFonts w:ascii="Times New Roman" w:hAnsi="Times New Roman" w:cs="Times New Roman"/>
            <w:color w:val="000000" w:themeColor="text1"/>
            <w:sz w:val="24"/>
            <w:szCs w:val="24"/>
          </w:rPr>
          <w:t> </w:t>
        </w:r>
      </w:ins>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w:t>
      </w:r>
      <w:r w:rsidRPr="006A32D7">
        <w:rPr>
          <w:rFonts w:ascii="Times New Roman" w:hAnsi="Times New Roman" w:cs="Times New Roman"/>
          <w:color w:val="000000" w:themeColor="text1"/>
          <w:sz w:val="24"/>
          <w:szCs w:val="24"/>
        </w:rPr>
        <w:tab/>
        <w:t xml:space="preserve">Process P4 </w:t>
      </w:r>
      <w:proofErr w:type="spellStart"/>
      <w:r w:rsidRPr="006A32D7">
        <w:rPr>
          <w:rFonts w:ascii="Times New Roman" w:hAnsi="Times New Roman" w:cs="Times New Roman"/>
          <w:color w:val="000000" w:themeColor="text1"/>
          <w:sz w:val="24"/>
          <w:szCs w:val="24"/>
        </w:rPr>
        <w:t>can not</w:t>
      </w:r>
      <w:proofErr w:type="spellEnd"/>
      <w:r w:rsidRPr="006A32D7">
        <w:rPr>
          <w:rFonts w:ascii="Times New Roman" w:hAnsi="Times New Roman" w:cs="Times New Roman"/>
          <w:color w:val="000000" w:themeColor="text1"/>
          <w:sz w:val="24"/>
          <w:szCs w:val="24"/>
        </w:rPr>
        <w:t xml:space="preserve"> be allocated the memory.</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w:t>
      </w:r>
      <w:r w:rsidRPr="006A32D7">
        <w:rPr>
          <w:rFonts w:ascii="Times New Roman" w:hAnsi="Times New Roman" w:cs="Times New Roman"/>
          <w:color w:val="000000" w:themeColor="text1"/>
          <w:sz w:val="24"/>
          <w:szCs w:val="24"/>
        </w:rPr>
        <w:tab/>
        <w:t>This is because no partition of size greater than or equal to the size of process P4 is available.</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 xml:space="preserve"> </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Allocation Using Best Fit Algorithm-</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 xml:space="preserve"> </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In Best Fit Algorithm,</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w:t>
      </w:r>
      <w:r w:rsidRPr="006A32D7">
        <w:rPr>
          <w:rFonts w:ascii="Times New Roman" w:hAnsi="Times New Roman" w:cs="Times New Roman"/>
          <w:color w:val="000000" w:themeColor="text1"/>
          <w:sz w:val="24"/>
          <w:szCs w:val="24"/>
        </w:rPr>
        <w:tab/>
        <w:t>Algorithm first scans all the partitions.</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w:t>
      </w:r>
      <w:r w:rsidRPr="006A32D7">
        <w:rPr>
          <w:rFonts w:ascii="Times New Roman" w:hAnsi="Times New Roman" w:cs="Times New Roman"/>
          <w:color w:val="000000" w:themeColor="text1"/>
          <w:sz w:val="24"/>
          <w:szCs w:val="24"/>
        </w:rPr>
        <w:tab/>
        <w:t>It then allocates the partition of smallest size that can store the process.</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 xml:space="preserve"> </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The allocation of partitions to the given processes is shown below-</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 xml:space="preserve"> </w:t>
      </w:r>
    </w:p>
    <w:p w:rsidR="006A32D7" w:rsidRPr="006A32D7" w:rsidRDefault="006A32D7" w:rsidP="006A32D7">
      <w:pPr>
        <w:spacing w:after="0" w:line="240" w:lineRule="auto"/>
        <w:rPr>
          <w:ins w:id="17" w:author="Unknown"/>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Step-01:</w:t>
      </w:r>
      <w:ins w:id="18" w:author="Unknown">
        <w:r w:rsidRPr="006A32D7">
          <w:rPr>
            <w:rFonts w:ascii="Times New Roman" w:hAnsi="Times New Roman" w:cs="Times New Roman"/>
            <w:color w:val="000000" w:themeColor="text1"/>
            <w:sz w:val="24"/>
            <w:szCs w:val="24"/>
          </w:rPr>
          <w:t> </w:t>
        </w:r>
      </w:ins>
    </w:p>
    <w:p w:rsidR="006A32D7" w:rsidRPr="006A32D7" w:rsidRDefault="006A32D7" w:rsidP="006A32D7">
      <w:pPr>
        <w:spacing w:after="0" w:line="240" w:lineRule="auto"/>
        <w:rPr>
          <w:ins w:id="19" w:author="Unknown"/>
          <w:rFonts w:ascii="Times New Roman" w:hAnsi="Times New Roman" w:cs="Times New Roman"/>
          <w:color w:val="000000" w:themeColor="text1"/>
          <w:sz w:val="24"/>
          <w:szCs w:val="24"/>
        </w:rPr>
      </w:pPr>
      <w:r w:rsidRPr="006A32D7">
        <w:rPr>
          <w:rFonts w:ascii="Times New Roman" w:hAnsi="Times New Roman" w:cs="Times New Roman"/>
          <w:noProof/>
          <w:color w:val="000000" w:themeColor="text1"/>
          <w:sz w:val="24"/>
          <w:szCs w:val="24"/>
        </w:rPr>
        <w:drawing>
          <wp:inline distT="0" distB="0" distL="0" distR="0">
            <wp:extent cx="6451200" cy="1061170"/>
            <wp:effectExtent l="19050" t="0" r="6750" b="0"/>
            <wp:docPr id="105" name="Picture 105" descr="https://www.gatevidyalay.com/wp-content/uploads/2018/11/Contiguous-Memory-Allocation-Problem-01-Best-Fit-Algorithm-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ww.gatevidyalay.com/wp-content/uploads/2018/11/Contiguous-Memory-Allocation-Problem-01-Best-Fit-Algorithm-Step-01.png"/>
                    <pic:cNvPicPr>
                      <a:picLocks noChangeAspect="1" noChangeArrowheads="1"/>
                    </pic:cNvPicPr>
                  </pic:nvPicPr>
                  <pic:blipFill>
                    <a:blip r:embed="rId6"/>
                    <a:srcRect/>
                    <a:stretch>
                      <a:fillRect/>
                    </a:stretch>
                  </pic:blipFill>
                  <pic:spPr bwMode="auto">
                    <a:xfrm>
                      <a:off x="0" y="0"/>
                      <a:ext cx="6453179" cy="1061496"/>
                    </a:xfrm>
                    <a:prstGeom prst="rect">
                      <a:avLst/>
                    </a:prstGeom>
                    <a:noFill/>
                    <a:ln w="9525">
                      <a:noFill/>
                      <a:miter lim="800000"/>
                      <a:headEnd/>
                      <a:tailEnd/>
                    </a:ln>
                  </pic:spPr>
                </pic:pic>
              </a:graphicData>
            </a:graphic>
          </wp:inline>
        </w:drawing>
      </w:r>
    </w:p>
    <w:p w:rsidR="006A32D7" w:rsidRPr="006A32D7" w:rsidRDefault="006A32D7" w:rsidP="006A32D7">
      <w:pPr>
        <w:spacing w:after="0" w:line="240" w:lineRule="auto"/>
        <w:rPr>
          <w:ins w:id="20" w:author="Unknown"/>
          <w:rFonts w:ascii="Times New Roman" w:hAnsi="Times New Roman" w:cs="Times New Roman"/>
          <w:color w:val="000000" w:themeColor="text1"/>
          <w:sz w:val="24"/>
          <w:szCs w:val="24"/>
        </w:rPr>
      </w:pPr>
      <w:ins w:id="21" w:author="Unknown">
        <w:r w:rsidRPr="006A32D7">
          <w:rPr>
            <w:rFonts w:ascii="Times New Roman" w:hAnsi="Times New Roman" w:cs="Times New Roman"/>
            <w:color w:val="000000" w:themeColor="text1"/>
            <w:sz w:val="24"/>
            <w:szCs w:val="24"/>
          </w:rPr>
          <w:t> </w:t>
        </w:r>
      </w:ins>
    </w:p>
    <w:p w:rsidR="006A32D7" w:rsidRPr="006A32D7" w:rsidRDefault="006A32D7" w:rsidP="006A32D7">
      <w:pPr>
        <w:spacing w:after="0" w:line="240" w:lineRule="auto"/>
        <w:rPr>
          <w:ins w:id="22" w:author="Unknown"/>
          <w:rFonts w:ascii="Times New Roman" w:hAnsi="Times New Roman" w:cs="Times New Roman"/>
          <w:b/>
          <w:bCs/>
          <w:color w:val="000000" w:themeColor="text1"/>
          <w:sz w:val="24"/>
          <w:szCs w:val="24"/>
        </w:rPr>
      </w:pPr>
      <w:ins w:id="23" w:author="Unknown">
        <w:r w:rsidRPr="006A32D7">
          <w:rPr>
            <w:rFonts w:ascii="Times New Roman" w:hAnsi="Times New Roman" w:cs="Times New Roman"/>
            <w:b/>
            <w:bCs/>
            <w:color w:val="000000" w:themeColor="text1"/>
            <w:sz w:val="24"/>
            <w:szCs w:val="24"/>
            <w:u w:val="single"/>
          </w:rPr>
          <w:t>Step-02:</w:t>
        </w:r>
      </w:ins>
    </w:p>
    <w:p w:rsidR="006A32D7" w:rsidRPr="006A32D7" w:rsidRDefault="006A32D7" w:rsidP="006A32D7">
      <w:pPr>
        <w:spacing w:after="0" w:line="240" w:lineRule="auto"/>
        <w:rPr>
          <w:ins w:id="24" w:author="Unknown"/>
          <w:rFonts w:ascii="Times New Roman" w:hAnsi="Times New Roman" w:cs="Times New Roman"/>
          <w:color w:val="000000" w:themeColor="text1"/>
          <w:sz w:val="24"/>
          <w:szCs w:val="24"/>
        </w:rPr>
      </w:pPr>
      <w:ins w:id="25" w:author="Unknown">
        <w:r w:rsidRPr="006A32D7">
          <w:rPr>
            <w:rFonts w:ascii="Times New Roman" w:hAnsi="Times New Roman" w:cs="Times New Roman"/>
            <w:color w:val="000000" w:themeColor="text1"/>
            <w:sz w:val="24"/>
            <w:szCs w:val="24"/>
          </w:rPr>
          <w:t> </w:t>
        </w:r>
      </w:ins>
    </w:p>
    <w:p w:rsidR="006A32D7" w:rsidRPr="006A32D7" w:rsidRDefault="006A32D7" w:rsidP="006A32D7">
      <w:pPr>
        <w:spacing w:after="0" w:line="240" w:lineRule="auto"/>
        <w:rPr>
          <w:ins w:id="26" w:author="Unknown"/>
          <w:rFonts w:ascii="Times New Roman" w:hAnsi="Times New Roman" w:cs="Times New Roman"/>
          <w:color w:val="000000" w:themeColor="text1"/>
          <w:sz w:val="24"/>
          <w:szCs w:val="24"/>
        </w:rPr>
      </w:pPr>
      <w:r w:rsidRPr="006A32D7">
        <w:rPr>
          <w:rFonts w:ascii="Times New Roman" w:hAnsi="Times New Roman" w:cs="Times New Roman"/>
          <w:noProof/>
          <w:color w:val="000000" w:themeColor="text1"/>
          <w:sz w:val="24"/>
          <w:szCs w:val="24"/>
        </w:rPr>
        <w:drawing>
          <wp:inline distT="0" distB="0" distL="0" distR="0">
            <wp:extent cx="6339010" cy="1042715"/>
            <wp:effectExtent l="19050" t="0" r="4640" b="0"/>
            <wp:docPr id="106" name="Picture 106" descr="https://www.gatevidyalay.com/wp-content/uploads/2018/11/Contiguous-Memory-Allocation-Problem-01-Best-Fit-Algorithm-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www.gatevidyalay.com/wp-content/uploads/2018/11/Contiguous-Memory-Allocation-Problem-01-Best-Fit-Algorithm-Step-02.png"/>
                    <pic:cNvPicPr>
                      <a:picLocks noChangeAspect="1" noChangeArrowheads="1"/>
                    </pic:cNvPicPr>
                  </pic:nvPicPr>
                  <pic:blipFill>
                    <a:blip r:embed="rId9"/>
                    <a:srcRect/>
                    <a:stretch>
                      <a:fillRect/>
                    </a:stretch>
                  </pic:blipFill>
                  <pic:spPr bwMode="auto">
                    <a:xfrm>
                      <a:off x="0" y="0"/>
                      <a:ext cx="6351123" cy="1044707"/>
                    </a:xfrm>
                    <a:prstGeom prst="rect">
                      <a:avLst/>
                    </a:prstGeom>
                    <a:noFill/>
                    <a:ln w="9525">
                      <a:noFill/>
                      <a:miter lim="800000"/>
                      <a:headEnd/>
                      <a:tailEnd/>
                    </a:ln>
                  </pic:spPr>
                </pic:pic>
              </a:graphicData>
            </a:graphic>
          </wp:inline>
        </w:drawing>
      </w:r>
    </w:p>
    <w:p w:rsidR="006A32D7" w:rsidRPr="006A32D7" w:rsidRDefault="006A32D7" w:rsidP="006A32D7">
      <w:pPr>
        <w:spacing w:after="0" w:line="240" w:lineRule="auto"/>
        <w:rPr>
          <w:ins w:id="27" w:author="Unknown"/>
          <w:rFonts w:ascii="Times New Roman" w:hAnsi="Times New Roman" w:cs="Times New Roman"/>
          <w:color w:val="000000" w:themeColor="text1"/>
          <w:sz w:val="24"/>
          <w:szCs w:val="24"/>
        </w:rPr>
      </w:pPr>
      <w:ins w:id="28" w:author="Unknown">
        <w:r w:rsidRPr="006A32D7">
          <w:rPr>
            <w:rFonts w:ascii="Times New Roman" w:hAnsi="Times New Roman" w:cs="Times New Roman"/>
            <w:color w:val="000000" w:themeColor="text1"/>
            <w:sz w:val="24"/>
            <w:szCs w:val="24"/>
          </w:rPr>
          <w:t> </w:t>
        </w:r>
      </w:ins>
    </w:p>
    <w:p w:rsidR="006A32D7" w:rsidRPr="006A32D7" w:rsidRDefault="006A32D7" w:rsidP="006A32D7">
      <w:pPr>
        <w:spacing w:after="0" w:line="240" w:lineRule="auto"/>
        <w:rPr>
          <w:ins w:id="29" w:author="Unknown"/>
          <w:rFonts w:ascii="Times New Roman" w:hAnsi="Times New Roman" w:cs="Times New Roman"/>
          <w:b/>
          <w:bCs/>
          <w:color w:val="000000" w:themeColor="text1"/>
          <w:sz w:val="24"/>
          <w:szCs w:val="24"/>
        </w:rPr>
      </w:pPr>
      <w:ins w:id="30" w:author="Unknown">
        <w:r w:rsidRPr="006A32D7">
          <w:rPr>
            <w:rFonts w:ascii="Times New Roman" w:hAnsi="Times New Roman" w:cs="Times New Roman"/>
            <w:b/>
            <w:bCs/>
            <w:color w:val="000000" w:themeColor="text1"/>
            <w:sz w:val="24"/>
            <w:szCs w:val="24"/>
            <w:u w:val="single"/>
          </w:rPr>
          <w:t>Step-03:</w:t>
        </w:r>
      </w:ins>
    </w:p>
    <w:p w:rsidR="006A32D7" w:rsidRPr="006A32D7" w:rsidRDefault="006A32D7" w:rsidP="006A32D7">
      <w:pPr>
        <w:spacing w:after="0" w:line="240" w:lineRule="auto"/>
        <w:rPr>
          <w:ins w:id="31" w:author="Unknown"/>
          <w:rFonts w:ascii="Times New Roman" w:hAnsi="Times New Roman" w:cs="Times New Roman"/>
          <w:color w:val="000000" w:themeColor="text1"/>
          <w:sz w:val="24"/>
          <w:szCs w:val="24"/>
        </w:rPr>
      </w:pPr>
      <w:ins w:id="32" w:author="Unknown">
        <w:r w:rsidRPr="006A32D7">
          <w:rPr>
            <w:rFonts w:ascii="Times New Roman" w:hAnsi="Times New Roman" w:cs="Times New Roman"/>
            <w:color w:val="000000" w:themeColor="text1"/>
            <w:sz w:val="24"/>
            <w:szCs w:val="24"/>
          </w:rPr>
          <w:lastRenderedPageBreak/>
          <w:t> </w:t>
        </w:r>
      </w:ins>
    </w:p>
    <w:p w:rsidR="006A32D7" w:rsidRPr="006A32D7" w:rsidRDefault="006A32D7" w:rsidP="006A32D7">
      <w:pPr>
        <w:spacing w:after="0" w:line="240" w:lineRule="auto"/>
        <w:rPr>
          <w:ins w:id="33" w:author="Unknown"/>
          <w:rFonts w:ascii="Times New Roman" w:hAnsi="Times New Roman" w:cs="Times New Roman"/>
          <w:color w:val="000000" w:themeColor="text1"/>
          <w:sz w:val="24"/>
          <w:szCs w:val="24"/>
        </w:rPr>
      </w:pPr>
      <w:r w:rsidRPr="006A32D7">
        <w:rPr>
          <w:rFonts w:ascii="Times New Roman" w:hAnsi="Times New Roman" w:cs="Times New Roman"/>
          <w:noProof/>
          <w:color w:val="000000" w:themeColor="text1"/>
          <w:sz w:val="24"/>
          <w:szCs w:val="24"/>
        </w:rPr>
        <w:drawing>
          <wp:inline distT="0" distB="0" distL="0" distR="0">
            <wp:extent cx="6276493" cy="1032432"/>
            <wp:effectExtent l="19050" t="0" r="0" b="0"/>
            <wp:docPr id="107" name="Picture 107" descr="https://www.gatevidyalay.com/wp-content/uploads/2018/11/Contiguous-Memory-Allocation-Problem-01-Best-Fit-Algorithm-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www.gatevidyalay.com/wp-content/uploads/2018/11/Contiguous-Memory-Allocation-Problem-01-Best-Fit-Algorithm-Step-03.png"/>
                    <pic:cNvPicPr>
                      <a:picLocks noChangeAspect="1" noChangeArrowheads="1"/>
                    </pic:cNvPicPr>
                  </pic:nvPicPr>
                  <pic:blipFill>
                    <a:blip r:embed="rId10"/>
                    <a:srcRect/>
                    <a:stretch>
                      <a:fillRect/>
                    </a:stretch>
                  </pic:blipFill>
                  <pic:spPr bwMode="auto">
                    <a:xfrm>
                      <a:off x="0" y="0"/>
                      <a:ext cx="6292470" cy="1035060"/>
                    </a:xfrm>
                    <a:prstGeom prst="rect">
                      <a:avLst/>
                    </a:prstGeom>
                    <a:noFill/>
                    <a:ln w="9525">
                      <a:noFill/>
                      <a:miter lim="800000"/>
                      <a:headEnd/>
                      <a:tailEnd/>
                    </a:ln>
                  </pic:spPr>
                </pic:pic>
              </a:graphicData>
            </a:graphic>
          </wp:inline>
        </w:drawing>
      </w:r>
    </w:p>
    <w:p w:rsidR="006A32D7" w:rsidRPr="006A32D7" w:rsidRDefault="006A32D7" w:rsidP="006A32D7">
      <w:pPr>
        <w:spacing w:after="0" w:line="240" w:lineRule="auto"/>
        <w:rPr>
          <w:ins w:id="34" w:author="Unknown"/>
          <w:rFonts w:ascii="Times New Roman" w:hAnsi="Times New Roman" w:cs="Times New Roman"/>
          <w:color w:val="000000" w:themeColor="text1"/>
          <w:sz w:val="24"/>
          <w:szCs w:val="24"/>
        </w:rPr>
      </w:pPr>
      <w:ins w:id="35" w:author="Unknown">
        <w:r w:rsidRPr="006A32D7">
          <w:rPr>
            <w:rFonts w:ascii="Times New Roman" w:hAnsi="Times New Roman" w:cs="Times New Roman"/>
            <w:color w:val="000000" w:themeColor="text1"/>
            <w:sz w:val="24"/>
            <w:szCs w:val="24"/>
          </w:rPr>
          <w:t> </w:t>
        </w:r>
      </w:ins>
    </w:p>
    <w:p w:rsidR="006A32D7" w:rsidRPr="006A32D7" w:rsidRDefault="006A32D7" w:rsidP="006A32D7">
      <w:pPr>
        <w:spacing w:after="0" w:line="240" w:lineRule="auto"/>
        <w:rPr>
          <w:ins w:id="36" w:author="Unknown"/>
          <w:rFonts w:ascii="Times New Roman" w:hAnsi="Times New Roman" w:cs="Times New Roman"/>
          <w:b/>
          <w:bCs/>
          <w:color w:val="000000" w:themeColor="text1"/>
          <w:sz w:val="24"/>
          <w:szCs w:val="24"/>
        </w:rPr>
      </w:pPr>
      <w:ins w:id="37" w:author="Unknown">
        <w:r w:rsidRPr="006A32D7">
          <w:rPr>
            <w:rFonts w:ascii="Times New Roman" w:hAnsi="Times New Roman" w:cs="Times New Roman"/>
            <w:b/>
            <w:bCs/>
            <w:color w:val="000000" w:themeColor="text1"/>
            <w:sz w:val="24"/>
            <w:szCs w:val="24"/>
            <w:u w:val="single"/>
          </w:rPr>
          <w:t>Step-04:</w:t>
        </w:r>
      </w:ins>
    </w:p>
    <w:p w:rsidR="006A32D7" w:rsidRPr="006A32D7" w:rsidRDefault="006A32D7" w:rsidP="006A32D7">
      <w:pPr>
        <w:spacing w:after="0" w:line="240" w:lineRule="auto"/>
        <w:rPr>
          <w:ins w:id="38" w:author="Unknown"/>
          <w:rFonts w:ascii="Times New Roman" w:hAnsi="Times New Roman" w:cs="Times New Roman"/>
          <w:color w:val="000000" w:themeColor="text1"/>
          <w:sz w:val="24"/>
          <w:szCs w:val="24"/>
        </w:rPr>
      </w:pPr>
      <w:ins w:id="39" w:author="Unknown">
        <w:r w:rsidRPr="006A32D7">
          <w:rPr>
            <w:rFonts w:ascii="Times New Roman" w:hAnsi="Times New Roman" w:cs="Times New Roman"/>
            <w:color w:val="000000" w:themeColor="text1"/>
            <w:sz w:val="24"/>
            <w:szCs w:val="24"/>
          </w:rPr>
          <w:t> </w:t>
        </w:r>
      </w:ins>
    </w:p>
    <w:p w:rsidR="006A32D7" w:rsidRPr="006A32D7" w:rsidRDefault="006A32D7" w:rsidP="006A32D7">
      <w:pPr>
        <w:spacing w:after="0" w:line="240" w:lineRule="auto"/>
        <w:rPr>
          <w:ins w:id="40" w:author="Unknown"/>
          <w:rFonts w:ascii="Times New Roman" w:hAnsi="Times New Roman" w:cs="Times New Roman"/>
          <w:color w:val="000000" w:themeColor="text1"/>
          <w:sz w:val="24"/>
          <w:szCs w:val="24"/>
        </w:rPr>
      </w:pPr>
      <w:r w:rsidRPr="006A32D7">
        <w:rPr>
          <w:rFonts w:ascii="Times New Roman" w:hAnsi="Times New Roman" w:cs="Times New Roman"/>
          <w:noProof/>
          <w:color w:val="000000" w:themeColor="text1"/>
          <w:sz w:val="24"/>
          <w:szCs w:val="24"/>
        </w:rPr>
        <w:drawing>
          <wp:inline distT="0" distB="0" distL="0" distR="0">
            <wp:extent cx="6679000" cy="1098641"/>
            <wp:effectExtent l="19050" t="0" r="7550" b="0"/>
            <wp:docPr id="108" name="Picture 108" descr="https://www.gatevidyalay.com/wp-content/uploads/2018/11/Contiguous-Memory-Allocation-Problem-01-Best-Fit-Algorithm-Ste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www.gatevidyalay.com/wp-content/uploads/2018/11/Contiguous-Memory-Allocation-Problem-01-Best-Fit-Algorithm-Step-04.png"/>
                    <pic:cNvPicPr>
                      <a:picLocks noChangeAspect="1" noChangeArrowheads="1"/>
                    </pic:cNvPicPr>
                  </pic:nvPicPr>
                  <pic:blipFill>
                    <a:blip r:embed="rId11"/>
                    <a:srcRect/>
                    <a:stretch>
                      <a:fillRect/>
                    </a:stretch>
                  </pic:blipFill>
                  <pic:spPr bwMode="auto">
                    <a:xfrm>
                      <a:off x="0" y="0"/>
                      <a:ext cx="6679025" cy="1098645"/>
                    </a:xfrm>
                    <a:prstGeom prst="rect">
                      <a:avLst/>
                    </a:prstGeom>
                    <a:noFill/>
                    <a:ln w="9525">
                      <a:noFill/>
                      <a:miter lim="800000"/>
                      <a:headEnd/>
                      <a:tailEnd/>
                    </a:ln>
                  </pic:spPr>
                </pic:pic>
              </a:graphicData>
            </a:graphic>
          </wp:inline>
        </w:drawing>
      </w:r>
    </w:p>
    <w:p w:rsidR="006A32D7" w:rsidRPr="006A32D7" w:rsidRDefault="006A32D7" w:rsidP="006A32D7">
      <w:pPr>
        <w:spacing w:after="0" w:line="240" w:lineRule="auto"/>
        <w:rPr>
          <w:ins w:id="41" w:author="Unknown"/>
          <w:rFonts w:ascii="Times New Roman" w:hAnsi="Times New Roman" w:cs="Times New Roman"/>
          <w:color w:val="000000" w:themeColor="text1"/>
          <w:sz w:val="24"/>
          <w:szCs w:val="24"/>
        </w:rPr>
      </w:pPr>
      <w:ins w:id="42" w:author="Unknown">
        <w:r w:rsidRPr="006A32D7">
          <w:rPr>
            <w:rFonts w:ascii="Times New Roman" w:hAnsi="Times New Roman" w:cs="Times New Roman"/>
            <w:color w:val="000000" w:themeColor="text1"/>
            <w:sz w:val="24"/>
            <w:szCs w:val="24"/>
          </w:rPr>
          <w:t> </w:t>
        </w:r>
      </w:ins>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Allocation Using Worst Fit Algorithm-</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 xml:space="preserve"> </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In Worst Fit Algorithm,</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w:t>
      </w:r>
      <w:r w:rsidRPr="006A32D7">
        <w:rPr>
          <w:rFonts w:ascii="Times New Roman" w:hAnsi="Times New Roman" w:cs="Times New Roman"/>
          <w:color w:val="000000" w:themeColor="text1"/>
          <w:sz w:val="24"/>
          <w:szCs w:val="24"/>
        </w:rPr>
        <w:tab/>
        <w:t>Algorithm first scans all the partitions.</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w:t>
      </w:r>
      <w:r w:rsidRPr="006A32D7">
        <w:rPr>
          <w:rFonts w:ascii="Times New Roman" w:hAnsi="Times New Roman" w:cs="Times New Roman"/>
          <w:color w:val="000000" w:themeColor="text1"/>
          <w:sz w:val="24"/>
          <w:szCs w:val="24"/>
        </w:rPr>
        <w:tab/>
        <w:t>It then allocates the partition of largest size to the process.</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 xml:space="preserve"> </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The allocation of partitions to the given processes is shown below-</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Step-01:</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 xml:space="preserve"> </w:t>
      </w:r>
      <w:r w:rsidRPr="006A32D7">
        <w:rPr>
          <w:rFonts w:ascii="Times New Roman" w:hAnsi="Times New Roman" w:cs="Times New Roman"/>
          <w:noProof/>
          <w:color w:val="000000" w:themeColor="text1"/>
          <w:sz w:val="24"/>
          <w:szCs w:val="24"/>
        </w:rPr>
        <w:drawing>
          <wp:inline distT="0" distB="0" distL="0" distR="0">
            <wp:extent cx="6323469" cy="1040159"/>
            <wp:effectExtent l="19050" t="0" r="1131" b="0"/>
            <wp:docPr id="109" name="Picture 109" descr="https://www.gatevidyalay.com/wp-content/uploads/2018/11/Contiguous-Memory-Allocation-Problem-01-Worst-Fit-Algorithm-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www.gatevidyalay.com/wp-content/uploads/2018/11/Contiguous-Memory-Allocation-Problem-01-Worst-Fit-Algorithm-Step-01.png"/>
                    <pic:cNvPicPr>
                      <a:picLocks noChangeAspect="1" noChangeArrowheads="1"/>
                    </pic:cNvPicPr>
                  </pic:nvPicPr>
                  <pic:blipFill>
                    <a:blip r:embed="rId12"/>
                    <a:srcRect/>
                    <a:stretch>
                      <a:fillRect/>
                    </a:stretch>
                  </pic:blipFill>
                  <pic:spPr bwMode="auto">
                    <a:xfrm>
                      <a:off x="0" y="0"/>
                      <a:ext cx="6343282" cy="1043418"/>
                    </a:xfrm>
                    <a:prstGeom prst="rect">
                      <a:avLst/>
                    </a:prstGeom>
                    <a:noFill/>
                    <a:ln w="9525">
                      <a:noFill/>
                      <a:miter lim="800000"/>
                      <a:headEnd/>
                      <a:tailEnd/>
                    </a:ln>
                  </pic:spPr>
                </pic:pic>
              </a:graphicData>
            </a:graphic>
          </wp:inline>
        </w:drawing>
      </w:r>
    </w:p>
    <w:p w:rsidR="006A32D7" w:rsidRPr="006A32D7" w:rsidRDefault="006A32D7" w:rsidP="006A32D7">
      <w:pPr>
        <w:spacing w:after="0" w:line="240" w:lineRule="auto"/>
        <w:rPr>
          <w:ins w:id="43" w:author="Unknown"/>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Step-02:</w:t>
      </w:r>
    </w:p>
    <w:p w:rsidR="006A32D7" w:rsidRPr="006A32D7" w:rsidRDefault="006A32D7" w:rsidP="006A32D7">
      <w:pPr>
        <w:spacing w:after="0" w:line="240" w:lineRule="auto"/>
        <w:rPr>
          <w:rFonts w:ascii="Times New Roman" w:hAnsi="Times New Roman" w:cs="Times New Roman"/>
          <w:color w:val="000000" w:themeColor="text1"/>
          <w:sz w:val="24"/>
          <w:szCs w:val="24"/>
        </w:rPr>
      </w:pP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noProof/>
          <w:color w:val="000000" w:themeColor="text1"/>
          <w:sz w:val="24"/>
          <w:szCs w:val="24"/>
        </w:rPr>
        <w:drawing>
          <wp:inline distT="0" distB="0" distL="0" distR="0">
            <wp:extent cx="5943600" cy="977674"/>
            <wp:effectExtent l="19050" t="0" r="0" b="0"/>
            <wp:docPr id="11" name="Picture 110" descr="https://www.gatevidyalay.com/wp-content/uploads/2018/11/Contiguous-Memory-Allocation-Problem-01-Worst-Fit-Algorithm-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www.gatevidyalay.com/wp-content/uploads/2018/11/Contiguous-Memory-Allocation-Problem-01-Worst-Fit-Algorithm-Step-02.png"/>
                    <pic:cNvPicPr>
                      <a:picLocks noChangeAspect="1" noChangeArrowheads="1"/>
                    </pic:cNvPicPr>
                  </pic:nvPicPr>
                  <pic:blipFill>
                    <a:blip r:embed="rId13"/>
                    <a:srcRect/>
                    <a:stretch>
                      <a:fillRect/>
                    </a:stretch>
                  </pic:blipFill>
                  <pic:spPr bwMode="auto">
                    <a:xfrm>
                      <a:off x="0" y="0"/>
                      <a:ext cx="5943600" cy="977674"/>
                    </a:xfrm>
                    <a:prstGeom prst="rect">
                      <a:avLst/>
                    </a:prstGeom>
                    <a:noFill/>
                    <a:ln w="9525">
                      <a:noFill/>
                      <a:miter lim="800000"/>
                      <a:headEnd/>
                      <a:tailEnd/>
                    </a:ln>
                  </pic:spPr>
                </pic:pic>
              </a:graphicData>
            </a:graphic>
          </wp:inline>
        </w:drawing>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Step-03:</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 xml:space="preserve"> </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w:t>
      </w:r>
      <w:r w:rsidRPr="006A32D7">
        <w:rPr>
          <w:rFonts w:ascii="Times New Roman" w:hAnsi="Times New Roman" w:cs="Times New Roman"/>
          <w:color w:val="000000" w:themeColor="text1"/>
          <w:sz w:val="24"/>
          <w:szCs w:val="24"/>
        </w:rPr>
        <w:tab/>
        <w:t xml:space="preserve">Process P3 and Process P4 </w:t>
      </w:r>
      <w:proofErr w:type="spellStart"/>
      <w:r w:rsidRPr="006A32D7">
        <w:rPr>
          <w:rFonts w:ascii="Times New Roman" w:hAnsi="Times New Roman" w:cs="Times New Roman"/>
          <w:color w:val="000000" w:themeColor="text1"/>
          <w:sz w:val="24"/>
          <w:szCs w:val="24"/>
        </w:rPr>
        <w:t>can not</w:t>
      </w:r>
      <w:proofErr w:type="spellEnd"/>
      <w:r w:rsidRPr="006A32D7">
        <w:rPr>
          <w:rFonts w:ascii="Times New Roman" w:hAnsi="Times New Roman" w:cs="Times New Roman"/>
          <w:color w:val="000000" w:themeColor="text1"/>
          <w:sz w:val="24"/>
          <w:szCs w:val="24"/>
        </w:rPr>
        <w:t xml:space="preserve"> be allocated the memory.</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w:t>
      </w:r>
      <w:r w:rsidRPr="006A32D7">
        <w:rPr>
          <w:rFonts w:ascii="Times New Roman" w:hAnsi="Times New Roman" w:cs="Times New Roman"/>
          <w:color w:val="000000" w:themeColor="text1"/>
          <w:sz w:val="24"/>
          <w:szCs w:val="24"/>
        </w:rPr>
        <w:tab/>
        <w:t>This is because no partition of size greater than or equal to the size of process P3 and process P4 is available.</w:t>
      </w:r>
    </w:p>
    <w:p w:rsidR="006A32D7" w:rsidRPr="006A32D7" w:rsidRDefault="006A32D7" w:rsidP="006A32D7">
      <w:pPr>
        <w:spacing w:after="0" w:line="240" w:lineRule="auto"/>
        <w:rPr>
          <w:rFonts w:ascii="Times New Roman" w:hAnsi="Times New Roman" w:cs="Times New Roman"/>
          <w:color w:val="000000" w:themeColor="text1"/>
          <w:sz w:val="24"/>
          <w:szCs w:val="24"/>
        </w:rPr>
      </w:pPr>
      <w:r w:rsidRPr="006A32D7">
        <w:rPr>
          <w:rFonts w:ascii="Times New Roman" w:hAnsi="Times New Roman" w:cs="Times New Roman"/>
          <w:color w:val="000000" w:themeColor="text1"/>
          <w:sz w:val="24"/>
          <w:szCs w:val="24"/>
        </w:rPr>
        <w:t xml:space="preserve"> </w:t>
      </w:r>
    </w:p>
    <w:p w:rsidR="002C07DF" w:rsidRPr="006A32D7" w:rsidRDefault="002C07DF" w:rsidP="006A32D7">
      <w:pPr>
        <w:spacing w:after="0" w:line="240" w:lineRule="auto"/>
        <w:rPr>
          <w:rFonts w:ascii="Times New Roman" w:hAnsi="Times New Roman" w:cs="Times New Roman"/>
          <w:color w:val="000000" w:themeColor="text1"/>
          <w:sz w:val="24"/>
          <w:szCs w:val="24"/>
        </w:rPr>
      </w:pPr>
    </w:p>
    <w:sectPr w:rsidR="002C07DF" w:rsidRPr="006A32D7" w:rsidSect="002C07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F2EB9"/>
    <w:multiLevelType w:val="multilevel"/>
    <w:tmpl w:val="78F6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E4ECB"/>
    <w:multiLevelType w:val="multilevel"/>
    <w:tmpl w:val="2FCC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66B6D"/>
    <w:multiLevelType w:val="multilevel"/>
    <w:tmpl w:val="F46E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9B399D"/>
    <w:multiLevelType w:val="multilevel"/>
    <w:tmpl w:val="D2A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EF4E5C"/>
    <w:multiLevelType w:val="multilevel"/>
    <w:tmpl w:val="B654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385D02"/>
    <w:multiLevelType w:val="multilevel"/>
    <w:tmpl w:val="C3F6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EA7262"/>
    <w:multiLevelType w:val="multilevel"/>
    <w:tmpl w:val="E88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6A32D7"/>
    <w:rsid w:val="00005267"/>
    <w:rsid w:val="001C5456"/>
    <w:rsid w:val="002C07DF"/>
    <w:rsid w:val="006A32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7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2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0285379">
      <w:bodyDiv w:val="1"/>
      <w:marLeft w:val="0"/>
      <w:marRight w:val="0"/>
      <w:marTop w:val="0"/>
      <w:marBottom w:val="0"/>
      <w:divBdr>
        <w:top w:val="none" w:sz="0" w:space="0" w:color="auto"/>
        <w:left w:val="none" w:sz="0" w:space="0" w:color="auto"/>
        <w:bottom w:val="none" w:sz="0" w:space="0" w:color="auto"/>
        <w:right w:val="none" w:sz="0" w:space="0" w:color="auto"/>
      </w:divBdr>
    </w:div>
    <w:div w:id="939336323">
      <w:bodyDiv w:val="1"/>
      <w:marLeft w:val="0"/>
      <w:marRight w:val="0"/>
      <w:marTop w:val="0"/>
      <w:marBottom w:val="0"/>
      <w:divBdr>
        <w:top w:val="none" w:sz="0" w:space="0" w:color="auto"/>
        <w:left w:val="none" w:sz="0" w:space="0" w:color="auto"/>
        <w:bottom w:val="none" w:sz="0" w:space="0" w:color="auto"/>
        <w:right w:val="none" w:sz="0" w:space="0" w:color="auto"/>
      </w:divBdr>
    </w:div>
    <w:div w:id="11060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Selvi</dc:creator>
  <cp:lastModifiedBy>User</cp:lastModifiedBy>
  <cp:revision>2</cp:revision>
  <dcterms:created xsi:type="dcterms:W3CDTF">2020-04-02T07:25:00Z</dcterms:created>
  <dcterms:modified xsi:type="dcterms:W3CDTF">2020-04-02T07:25:00Z</dcterms:modified>
</cp:coreProperties>
</file>